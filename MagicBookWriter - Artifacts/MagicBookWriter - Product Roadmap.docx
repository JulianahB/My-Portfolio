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>
          <w:rFonts w:ascii="Roboto" w:cs="Roboto" w:eastAsia="Roboto" w:hAnsi="Roboto"/>
        </w:rPr>
      </w:pPr>
      <w:bookmarkStart w:colFirst="0" w:colLast="0" w:name="_iw90cjfk1m4e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Product Roadmap: MagicBookWriter</w:t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Last updated: 12/12/2022</w:t>
      </w:r>
    </w:p>
    <w:p w:rsidR="00000000" w:rsidDel="00000000" w:rsidP="00000000" w:rsidRDefault="00000000" w:rsidRPr="00000000" w14:paraId="00000003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Goal #1: Reach 15,000 monthly subscribers in the first year of launch</w:t>
      </w:r>
    </w:p>
    <w:p w:rsidR="00000000" w:rsidDel="00000000" w:rsidP="00000000" w:rsidRDefault="00000000" w:rsidRPr="00000000" w14:paraId="00000005">
      <w:pPr>
        <w:pageBreakBefore w:val="0"/>
        <w:ind w:left="0" w:firstLine="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Goal #2: Increase customer loyalty in the first 3 months of product launch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625.0" w:type="dxa"/>
        <w:jc w:val="left"/>
        <w:tblInd w:w="-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12.5"/>
        <w:gridCol w:w="7312.5"/>
        <w:tblGridChange w:id="0">
          <w:tblGrid>
            <w:gridCol w:w="7312.5"/>
            <w:gridCol w:w="7312.5"/>
          </w:tblGrid>
        </w:tblGridChange>
      </w:tblGrid>
      <w:tr>
        <w:trPr>
          <w:cantSplit w:val="0"/>
          <w:trHeight w:val="22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Our approach is to </w:t>
            </w:r>
            <w:r w:rsidDel="00000000" w:rsidR="00000000" w:rsidRPr="00000000">
              <w:rPr>
                <w:rFonts w:ascii="Roboto" w:cs="Roboto" w:eastAsia="Roboto" w:hAnsi="Roboto"/>
                <w:i w:val="1"/>
                <w:sz w:val="20"/>
                <w:szCs w:val="20"/>
                <w:rtl w:val="0"/>
              </w:rPr>
              <w:t xml:space="preserve">reach 15,000 monthly subscribers in the first year of launch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through 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Paid Ads on social media</w:t>
            </w:r>
          </w:p>
          <w:p w:rsidR="00000000" w:rsidDel="00000000" w:rsidP="00000000" w:rsidRDefault="00000000" w:rsidRPr="00000000" w14:paraId="0000000B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Display Ads on Google</w:t>
            </w:r>
          </w:p>
          <w:p w:rsidR="00000000" w:rsidDel="00000000" w:rsidP="00000000" w:rsidRDefault="00000000" w:rsidRPr="00000000" w14:paraId="0000000C">
            <w:pPr>
              <w:pageBreakBefore w:val="0"/>
              <w:ind w:left="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Our approach is to </w:t>
            </w:r>
            <w:r w:rsidDel="00000000" w:rsidR="00000000" w:rsidRPr="00000000">
              <w:rPr>
                <w:rFonts w:ascii="Roboto" w:cs="Roboto" w:eastAsia="Roboto" w:hAnsi="Roboto"/>
                <w:i w:val="1"/>
                <w:sz w:val="20"/>
                <w:szCs w:val="20"/>
                <w:rtl w:val="0"/>
              </w:rPr>
              <w:t xml:space="preserve">increase customer loyalty in the first 3 months of product launch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through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Referral program rewards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Customer engagement on social media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Customer data storage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Style w:val="Heading2"/>
        <w:pageBreakBefore w:val="0"/>
        <w:rPr>
          <w:rFonts w:ascii="Roboto" w:cs="Roboto" w:eastAsia="Roboto" w:hAnsi="Roboto"/>
        </w:rPr>
      </w:pPr>
      <w:bookmarkStart w:colFirst="0" w:colLast="0" w:name="_x543hhsj5f8v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High-Level Product Overview:</w:t>
      </w:r>
    </w:p>
    <w:p w:rsidR="00000000" w:rsidDel="00000000" w:rsidP="00000000" w:rsidRDefault="00000000" w:rsidRPr="00000000" w14:paraId="00000013">
      <w:pPr>
        <w:pageBreakBefore w:val="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3157.5"/>
        <w:gridCol w:w="3157.5"/>
        <w:gridCol w:w="3157.5"/>
        <w:gridCol w:w="3157.5"/>
        <w:tblGridChange w:id="0">
          <w:tblGrid>
            <w:gridCol w:w="2010"/>
            <w:gridCol w:w="3157.5"/>
            <w:gridCol w:w="3157.5"/>
            <w:gridCol w:w="3157.5"/>
            <w:gridCol w:w="3157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rPr>
                <w:rFonts w:ascii="Roboto" w:cs="Roboto" w:eastAsia="Roboto" w:hAnsi="Roboto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8"/>
                <w:szCs w:val="28"/>
                <w:rtl w:val="0"/>
              </w:rPr>
              <w:t xml:space="preserve">Q1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8"/>
                <w:szCs w:val="28"/>
                <w:rtl w:val="0"/>
              </w:rPr>
              <w:t xml:space="preserve">2021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8"/>
                <w:szCs w:val="28"/>
                <w:rtl w:val="0"/>
              </w:rPr>
              <w:t xml:space="preserve">Q2 2021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8"/>
                <w:szCs w:val="28"/>
                <w:rtl w:val="0"/>
              </w:rPr>
              <w:t xml:space="preserve">Q3 2021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8"/>
                <w:szCs w:val="28"/>
                <w:rtl w:val="0"/>
              </w:rPr>
              <w:t xml:space="preserve">Q4 2021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Key Milestones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Soft launch of product main functionalities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Product Feedback Review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Full launch of products main functionalities with new offerings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Product Backlog sweep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Complete competitor analysis 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Research new/emerging markets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18"/>
                <w:szCs w:val="18"/>
                <w:rtl w:val="0"/>
              </w:rPr>
              <w:t xml:space="preserve">⇒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Complete product testing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-- user feedback surveys for product offerings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Get sign-off on Market Strategy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for product offerings 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Refine marketing strategy 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18"/>
                <w:szCs w:val="18"/>
                <w:rtl w:val="0"/>
              </w:rPr>
              <w:t xml:space="preserve">⇒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Research paid traffic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18"/>
                <w:szCs w:val="18"/>
                <w:rtl w:val="0"/>
              </w:rPr>
              <w:t xml:space="preserve">⇒ Test display ads strategy 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Review paid and display ads results and make a Go/No-Go decision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Optimize PR strategy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Targeted PR Push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18"/>
                <w:szCs w:val="18"/>
                <w:rtl w:val="0"/>
              </w:rPr>
              <w:t xml:space="preserve">⇒ Paid Ads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18"/>
                <w:szCs w:val="18"/>
                <w:rtl w:val="0"/>
              </w:rPr>
              <w:t xml:space="preserve">⇒ Display ads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18"/>
                <w:szCs w:val="18"/>
                <w:rtl w:val="0"/>
              </w:rPr>
              <w:t xml:space="preserve">⇒ Social media posts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Product &amp; Engineering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Dev complete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18"/>
                <w:szCs w:val="18"/>
                <w:rtl w:val="0"/>
              </w:rPr>
              <w:t xml:space="preserve">⇒ Main functionalities working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18"/>
                <w:szCs w:val="18"/>
                <w:rtl w:val="0"/>
              </w:rPr>
              <w:t xml:space="preserve">⇒ Final bug fixes and complete QA testing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ins w:author="Prosper Agams" w:id="0" w:date="2022-12-14T21:55:09Z"/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App launch </w:t>
            </w:r>
            <w:ins w:author="Prosper Agams" w:id="0" w:date="2022-12-14T21:55:09Z">
              <w:commentRangeStart w:id="0"/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Complete sign-off and testing for UX changes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Develop brand to employ repetitive characters across all searches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Upgrade system performance</w:t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Upgrade system performance</w:t>
            </w:r>
          </w:p>
        </w:tc>
      </w:tr>
    </w:tbl>
    <w:p w:rsidR="00000000" w:rsidDel="00000000" w:rsidP="00000000" w:rsidRDefault="00000000" w:rsidRPr="00000000" w14:paraId="00000050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Relevant Links: </w:t>
      </w:r>
    </w:p>
    <w:p w:rsidR="00000000" w:rsidDel="00000000" w:rsidP="00000000" w:rsidRDefault="00000000" w:rsidRPr="00000000" w14:paraId="00000053">
      <w:pPr>
        <w:pageBreakBefore w:val="0"/>
        <w:rPr>
          <w:rFonts w:ascii="Roboto" w:cs="Roboto" w:eastAsia="Roboto" w:hAnsi="Roboto"/>
          <w:sz w:val="20"/>
          <w:szCs w:val="20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MagicBookWriter Product Marketing Roadmap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Monetization Plan:</w:t>
      </w:r>
    </w:p>
    <w:p w:rsidR="00000000" w:rsidDel="00000000" w:rsidP="00000000" w:rsidRDefault="00000000" w:rsidRPr="00000000" w14:paraId="00000057">
      <w:pPr>
        <w:pageBreakBefore w:val="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8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Subscription to the ‘Growth Plan’ offering additional value costs $2 monthly</w:t>
      </w:r>
    </w:p>
    <w:p w:rsidR="00000000" w:rsidDel="00000000" w:rsidP="00000000" w:rsidRDefault="00000000" w:rsidRPr="00000000" w14:paraId="00000059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Revenue Goal = Active monthly subscribers x cost of growth plan x 12</w:t>
      </w:r>
    </w:p>
    <w:p w:rsidR="00000000" w:rsidDel="00000000" w:rsidP="00000000" w:rsidRDefault="00000000" w:rsidRPr="00000000" w14:paraId="0000005B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         = 15000 x $2 x 12 Months</w:t>
      </w:r>
    </w:p>
    <w:p w:rsidR="00000000" w:rsidDel="00000000" w:rsidP="00000000" w:rsidRDefault="00000000" w:rsidRPr="00000000" w14:paraId="0000005C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         = $360,000</w:t>
      </w:r>
    </w:p>
    <w:p w:rsidR="00000000" w:rsidDel="00000000" w:rsidP="00000000" w:rsidRDefault="00000000" w:rsidRPr="00000000" w14:paraId="0000005D">
      <w:pPr>
        <w:pageBreakBefore w:val="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ind w:firstLine="72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Futuristic:</w:t>
      </w:r>
    </w:p>
    <w:p w:rsidR="00000000" w:rsidDel="00000000" w:rsidP="00000000" w:rsidRDefault="00000000" w:rsidRPr="00000000" w14:paraId="0000005F">
      <w:pPr>
        <w:pageBreakBefore w:val="0"/>
        <w:ind w:firstLine="72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-Users can download stories created by other writers on a higher subscription</w:t>
      </w:r>
    </w:p>
    <w:p w:rsidR="00000000" w:rsidDel="00000000" w:rsidP="00000000" w:rsidRDefault="00000000" w:rsidRPr="00000000" w14:paraId="00000060">
      <w:pPr>
        <w:pageBreakBefore w:val="0"/>
        <w:ind w:firstLine="72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-Writers' story highlights can be promoted on the landing page on a higher subscription</w:t>
      </w:r>
    </w:p>
    <w:p w:rsidR="00000000" w:rsidDel="00000000" w:rsidP="00000000" w:rsidRDefault="00000000" w:rsidRPr="00000000" w14:paraId="00000061">
      <w:pPr>
        <w:pageBreakBefore w:val="0"/>
        <w:ind w:firstLine="72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ind w:left="0" w:firstLine="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User Generation Infographic</w:t>
      </w:r>
    </w:p>
    <w:p w:rsidR="00000000" w:rsidDel="00000000" w:rsidP="00000000" w:rsidRDefault="00000000" w:rsidRPr="00000000" w14:paraId="00000063">
      <w:pPr>
        <w:pageBreakBefore w:val="0"/>
        <w:ind w:left="0" w:firstLine="0"/>
        <w:rPr>
          <w:rFonts w:ascii="Roboto" w:cs="Roboto" w:eastAsia="Roboto" w:hAnsi="Roboto"/>
          <w:b w:val="1"/>
          <w:sz w:val="26"/>
          <w:szCs w:val="26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Magic book User generation infographic.pdf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ind w:left="0" w:firstLine="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ind w:left="0" w:firstLine="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rosper Agams" w:id="0" w:date="2022-12-14T21:55:42Z"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would be launching an app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spreadsheets/d/1ilMmHn2ZysURVMsRARRyPynSBENOfG3n7klwpdWLoH4/edit?resourcekey=0-jrOwmlxJdCfocLFmQF39Hg#gid=1672256879" TargetMode="External"/><Relationship Id="rId8" Type="http://schemas.openxmlformats.org/officeDocument/2006/relationships/hyperlink" Target="https://drive.google.com/file/d/1lPcrwK9E8xa-CVPKo-icJHPEE-CH98qc/vie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